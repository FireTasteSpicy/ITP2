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Pr="002C0074" w:rsidRDefault="00F6106C">
      <w:pPr>
        <w:pStyle w:val="Title"/>
        <w:rPr>
          <w:lang w:val="en-SG"/>
          <w:rPrChange w:id="0" w:author="DARREN CHUA DONG SHENG" w:date="2023-09-16T22:53:00Z">
            <w:rPr/>
          </w:rPrChange>
        </w:rPr>
      </w:pPr>
      <w:r w:rsidRPr="002C0074">
        <w:rPr>
          <w:lang w:val="en-SG"/>
          <w:rPrChange w:id="1" w:author="DARREN CHUA DONG SHENG" w:date="2023-09-16T22:53:00Z">
            <w:rPr/>
          </w:rPrChange>
        </w:rPr>
        <w:t xml:space="preserve">Introduction to Programming </w:t>
      </w:r>
      <w:r w:rsidR="001E07A7" w:rsidRPr="002C0074">
        <w:rPr>
          <w:lang w:val="en-SG"/>
          <w:rPrChange w:id="2" w:author="DARREN CHUA DONG SHENG" w:date="2023-09-16T22:53:00Z">
            <w:rPr/>
          </w:rPrChange>
        </w:rPr>
        <w:t xml:space="preserve">II </w:t>
      </w:r>
      <w:r w:rsidRPr="002C0074">
        <w:rPr>
          <w:lang w:val="en-SG"/>
          <w:rPrChange w:id="3" w:author="DARREN CHUA DONG SHENG" w:date="2023-09-16T22:53:00Z">
            <w:rPr/>
          </w:rPrChange>
        </w:rPr>
        <w:t>Project Log</w:t>
      </w:r>
    </w:p>
    <w:p w14:paraId="5287BCD8" w14:textId="77777777" w:rsidR="00DA03AE" w:rsidRPr="002C0074" w:rsidRDefault="00DA03AE">
      <w:pPr>
        <w:pStyle w:val="Body"/>
        <w:rPr>
          <w:lang w:val="en-SG"/>
          <w:rPrChange w:id="4" w:author="DARREN CHUA DONG SHENG" w:date="2023-09-16T22:53:00Z">
            <w:rPr/>
          </w:rPrChange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:rsidRPr="002C0074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Pr="002C0074" w:rsidRDefault="00F6106C">
            <w:pPr>
              <w:pStyle w:val="TableStyle2"/>
              <w:rPr>
                <w:lang w:val="en-SG"/>
                <w:rPrChange w:id="5" w:author="DARREN CHUA DONG SHENG" w:date="2023-09-16T22:53:00Z">
                  <w:rPr/>
                </w:rPrChange>
              </w:rPr>
            </w:pPr>
            <w:r w:rsidRPr="002C0074">
              <w:rPr>
                <w:b/>
                <w:bCs/>
                <w:sz w:val="28"/>
                <w:szCs w:val="28"/>
                <w:lang w:val="en-SG"/>
                <w:rPrChange w:id="6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Project </w:t>
            </w:r>
            <w:r w:rsidR="001E07A7" w:rsidRPr="002C0074">
              <w:rPr>
                <w:b/>
                <w:bCs/>
                <w:sz w:val="28"/>
                <w:szCs w:val="28"/>
                <w:lang w:val="en-SG"/>
                <w:rPrChange w:id="7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>t</w:t>
            </w:r>
            <w:r w:rsidRPr="002C0074">
              <w:rPr>
                <w:b/>
                <w:bCs/>
                <w:sz w:val="28"/>
                <w:szCs w:val="28"/>
                <w:lang w:val="en-SG"/>
                <w:rPrChange w:id="8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DCE5A91" w:rsidR="002C0074" w:rsidRPr="002C0074" w:rsidRDefault="002C0074">
            <w:ins w:id="9" w:author="DARREN CHUA DONG SHENG" w:date="2023-09-16T22:52:00Z">
              <w:r w:rsidRPr="002C0074">
                <w:t>Data Visualisation</w:t>
              </w:r>
            </w:ins>
            <w:ins w:id="10" w:author="DARREN CHUA DONG SHENG" w:date="2023-09-17T02:18:00Z">
              <w:r w:rsidR="00485B0F">
                <w:t xml:space="preserve"> Application</w:t>
              </w:r>
            </w:ins>
          </w:p>
        </w:tc>
      </w:tr>
      <w:tr w:rsidR="00DA03AE" w:rsidRPr="002C0074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Pr="002C0074" w:rsidRDefault="00F6106C">
            <w:pPr>
              <w:pStyle w:val="TableStyle2"/>
              <w:rPr>
                <w:lang w:val="en-SG"/>
                <w:rPrChange w:id="11" w:author="DARREN CHUA DONG SHENG" w:date="2023-09-16T22:53:00Z">
                  <w:rPr/>
                </w:rPrChange>
              </w:rPr>
            </w:pPr>
            <w:r w:rsidRPr="002C0074">
              <w:rPr>
                <w:b/>
                <w:bCs/>
                <w:sz w:val="28"/>
                <w:szCs w:val="28"/>
                <w:lang w:val="en-SG"/>
                <w:rPrChange w:id="12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670CB027" w:rsidR="00DA03AE" w:rsidRPr="002C0074" w:rsidRDefault="002C0074">
            <w:ins w:id="13" w:author="DARREN CHUA DONG SHENG" w:date="2023-09-16T22:53:00Z">
              <w:r>
                <w:t>Topic 7</w:t>
              </w:r>
            </w:ins>
          </w:p>
        </w:tc>
      </w:tr>
      <w:tr w:rsidR="00DA03AE" w:rsidRPr="002C0074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Pr="002C0074" w:rsidRDefault="00F6106C">
            <w:pPr>
              <w:pStyle w:val="Body"/>
              <w:rPr>
                <w:lang w:val="en-SG"/>
                <w:rPrChange w:id="14" w:author="DARREN CHUA DONG SHENG" w:date="2023-09-16T22:53:00Z">
                  <w:rPr/>
                </w:rPrChange>
              </w:rPr>
            </w:pPr>
            <w:r w:rsidRPr="002C0074">
              <w:rPr>
                <w:b/>
                <w:bCs/>
                <w:sz w:val="28"/>
                <w:szCs w:val="28"/>
                <w:lang w:val="en-SG"/>
                <w:rPrChange w:id="15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What progress have you made this topic? </w:t>
            </w:r>
          </w:p>
        </w:tc>
      </w:tr>
      <w:tr w:rsidR="00DA03AE" w:rsidRPr="002C0074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6444C97" w:rsidR="00DA03AE" w:rsidRPr="002C0074" w:rsidRDefault="002C0074">
            <w:ins w:id="16" w:author="DARREN CHUA DONG SHENG" w:date="2023-09-16T22:57:00Z">
              <w:r>
                <w:t xml:space="preserve">I have implemented the </w:t>
              </w:r>
            </w:ins>
            <w:ins w:id="17" w:author="DARREN CHUA DONG SHENG" w:date="2023-09-16T23:10:00Z">
              <w:r w:rsidR="00A7714D">
                <w:t>bubble chart accor</w:t>
              </w:r>
            </w:ins>
            <w:ins w:id="18" w:author="DARREN CHUA DONG SHENG" w:date="2023-09-16T23:11:00Z">
              <w:r w:rsidR="00A7714D">
                <w:t xml:space="preserve">ding to the </w:t>
              </w:r>
            </w:ins>
            <w:ins w:id="19" w:author="DARREN CHUA DONG SHENG" w:date="2023-09-16T23:12:00Z">
              <w:r w:rsidR="00A7714D">
                <w:t xml:space="preserve">Coursera </w:t>
              </w:r>
            </w:ins>
            <w:ins w:id="20" w:author="DARREN CHUA DONG SHENG" w:date="2023-09-17T00:07:00Z">
              <w:r w:rsidR="00A33EA9">
                <w:t xml:space="preserve">instructional </w:t>
              </w:r>
            </w:ins>
            <w:ins w:id="21" w:author="DARREN CHUA DONG SHENG" w:date="2023-09-16T23:12:00Z">
              <w:r w:rsidR="00A7714D">
                <w:t xml:space="preserve">videos, I have </w:t>
              </w:r>
            </w:ins>
            <w:ins w:id="22" w:author="DARREN CHUA DONG SHENG" w:date="2023-09-17T00:08:00Z">
              <w:r w:rsidR="00A33EA9">
                <w:t xml:space="preserve">made further changes to the bubble chart to better the user experience. Instead of the group of buttons implemented in the Coursera videos, I have instead incorporated a slide to navigate </w:t>
              </w:r>
            </w:ins>
            <w:ins w:id="23" w:author="DARREN CHUA DONG SHENG" w:date="2023-09-17T00:09:00Z">
              <w:r w:rsidR="00A33EA9">
                <w:t>between different years. To make the displayed year easily identifiable, I have included a</w:t>
              </w:r>
            </w:ins>
            <w:ins w:id="24" w:author="DARREN CHUA DONG SHENG" w:date="2023-09-16T23:18:00Z">
              <w:r w:rsidR="00AF2170">
                <w:t xml:space="preserve"> title as well as the year</w:t>
              </w:r>
            </w:ins>
            <w:ins w:id="25" w:author="DARREN CHUA DONG SHENG" w:date="2023-09-17T00:09:00Z">
              <w:r w:rsidR="00A33EA9">
                <w:t xml:space="preserve"> selected, </w:t>
              </w:r>
            </w:ins>
            <w:ins w:id="26" w:author="DARREN CHUA DONG SHENG" w:date="2023-09-16T23:18:00Z">
              <w:r w:rsidR="00AF2170">
                <w:t>displayed at the top left of the canvas</w:t>
              </w:r>
            </w:ins>
            <w:ins w:id="27" w:author="DARREN CHUA DONG SHENG" w:date="2023-09-17T00:09:00Z">
              <w:r w:rsidR="00A33EA9">
                <w:t>.</w:t>
              </w:r>
            </w:ins>
            <w:ins w:id="28" w:author="DARREN CHUA DONG SHENG" w:date="2023-09-17T00:10:00Z">
              <w:r w:rsidR="00A33EA9">
                <w:t xml:space="preserve"> To improve text readability,</w:t>
              </w:r>
            </w:ins>
            <w:ins w:id="29" w:author="DARREN CHUA DONG SHENG" w:date="2023-09-16T23:46:00Z">
              <w:r w:rsidR="008857D5">
                <w:t xml:space="preserve"> I have implemented a text wrap function to the text such that it fits inside the bubble rather than protruding out of it</w:t>
              </w:r>
            </w:ins>
            <w:ins w:id="30" w:author="DARREN CHUA DONG SHENG" w:date="2023-09-17T00:10:00Z">
              <w:r w:rsidR="00A33EA9">
                <w:t>. Lastly,</w:t>
              </w:r>
            </w:ins>
            <w:ins w:id="31" w:author="DARREN CHUA DONG SHENG" w:date="2023-09-16T23:46:00Z">
              <w:r w:rsidR="008857D5">
                <w:t xml:space="preserve"> a </w:t>
              </w:r>
            </w:ins>
            <w:ins w:id="32" w:author="DARREN CHUA DONG SHENG" w:date="2023-09-17T00:10:00Z">
              <w:r w:rsidR="00A33EA9">
                <w:t>mouse-over</w:t>
              </w:r>
            </w:ins>
            <w:ins w:id="33" w:author="DARREN CHUA DONG SHENG" w:date="2023-09-16T23:46:00Z">
              <w:r w:rsidR="008857D5">
                <w:t xml:space="preserve"> function </w:t>
              </w:r>
            </w:ins>
            <w:ins w:id="34" w:author="DARREN CHUA DONG SHENG" w:date="2023-09-17T00:10:00Z">
              <w:r w:rsidR="00A33EA9">
                <w:t>has been added t</w:t>
              </w:r>
            </w:ins>
            <w:ins w:id="35" w:author="DARREN CHUA DONG SHENG" w:date="2023-09-16T23:46:00Z">
              <w:r w:rsidR="008857D5">
                <w:t>hat display</w:t>
              </w:r>
            </w:ins>
            <w:ins w:id="36" w:author="DARREN CHUA DONG SHENG" w:date="2023-09-17T00:10:00Z">
              <w:r w:rsidR="00A33EA9">
                <w:t xml:space="preserve">s </w:t>
              </w:r>
            </w:ins>
            <w:ins w:id="37" w:author="DARREN CHUA DONG SHENG" w:date="2023-09-16T23:46:00Z">
              <w:r w:rsidR="008857D5">
                <w:t xml:space="preserve">the </w:t>
              </w:r>
            </w:ins>
            <w:ins w:id="38" w:author="DARREN CHUA DONG SHENG" w:date="2023-09-16T23:47:00Z">
              <w:r w:rsidR="00697F49">
                <w:t>number</w:t>
              </w:r>
            </w:ins>
            <w:ins w:id="39" w:author="DARREN CHUA DONG SHENG" w:date="2023-09-16T23:46:00Z">
              <w:r w:rsidR="008857D5">
                <w:t xml:space="preserve"> of grams for each </w:t>
              </w:r>
            </w:ins>
            <w:ins w:id="40" w:author="DARREN CHUA DONG SHENG" w:date="2023-09-17T00:10:00Z">
              <w:r w:rsidR="00A33EA9">
                <w:t xml:space="preserve">corresponding </w:t>
              </w:r>
            </w:ins>
            <w:ins w:id="41" w:author="DARREN CHUA DONG SHENG" w:date="2023-09-16T23:46:00Z">
              <w:r w:rsidR="008857D5">
                <w:t>b</w:t>
              </w:r>
            </w:ins>
            <w:ins w:id="42" w:author="DARREN CHUA DONG SHENG" w:date="2023-09-16T23:47:00Z">
              <w:r w:rsidR="008857D5">
                <w:t>ubble.</w:t>
              </w:r>
            </w:ins>
          </w:p>
        </w:tc>
      </w:tr>
      <w:tr w:rsidR="00DA03AE" w:rsidRPr="002C0074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Pr="002C0074" w:rsidRDefault="00F6106C">
            <w:pPr>
              <w:pStyle w:val="Body"/>
              <w:rPr>
                <w:lang w:val="en-SG"/>
                <w:rPrChange w:id="43" w:author="DARREN CHUA DONG SHENG" w:date="2023-09-16T22:53:00Z">
                  <w:rPr/>
                </w:rPrChange>
              </w:rPr>
            </w:pPr>
            <w:r w:rsidRPr="002C0074">
              <w:rPr>
                <w:b/>
                <w:bCs/>
                <w:sz w:val="28"/>
                <w:szCs w:val="28"/>
                <w:lang w:val="en-SG"/>
                <w:rPrChange w:id="44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>What problems have you faced and were you able to solve them?</w:t>
            </w:r>
          </w:p>
        </w:tc>
      </w:tr>
      <w:tr w:rsidR="00DA03AE" w:rsidRPr="002C0074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F5D5675" w:rsidR="00DA03AE" w:rsidRPr="002C0074" w:rsidRDefault="002E1075">
            <w:ins w:id="45" w:author="DARREN CHUA DONG SHENG" w:date="2023-09-17T00:40:00Z">
              <w:r>
                <w:t xml:space="preserve">The main challenges </w:t>
              </w:r>
            </w:ins>
            <w:ins w:id="46" w:author="DARREN CHUA DONG SHENG" w:date="2023-09-17T00:41:00Z">
              <w:r>
                <w:t>I encountered were mainly the data manipulation within the CSV file as well as</w:t>
              </w:r>
            </w:ins>
            <w:ins w:id="47" w:author="DARREN CHUA DONG SHENG" w:date="2023-09-17T00:42:00Z">
              <w:r>
                <w:t xml:space="preserve"> </w:t>
              </w:r>
            </w:ins>
            <w:ins w:id="48" w:author="DARREN CHUA DONG SHENG" w:date="2023-09-17T00:45:00Z">
              <w:r>
                <w:t>enhancing</w:t>
              </w:r>
            </w:ins>
            <w:ins w:id="49" w:author="DARREN CHUA DONG SHENG" w:date="2023-09-17T00:42:00Z">
              <w:r>
                <w:t xml:space="preserve"> the visual presentation of the bubble chart.</w:t>
              </w:r>
            </w:ins>
            <w:ins w:id="50" w:author="DARREN CHUA DONG SHENG" w:date="2023-09-17T00:45:00Z">
              <w:r>
                <w:t xml:space="preserve"> Understanding and visualising the data table was the most challenging component, as I faced many obstacle</w:t>
              </w:r>
            </w:ins>
            <w:ins w:id="51" w:author="DARREN CHUA DONG SHENG" w:date="2023-09-17T00:46:00Z">
              <w:r>
                <w:t xml:space="preserve">s in isolating the data required. This </w:t>
              </w:r>
            </w:ins>
            <w:ins w:id="52" w:author="DARREN CHUA DONG SHENG" w:date="2023-09-17T00:48:00Z">
              <w:r>
                <w:t>made-up</w:t>
              </w:r>
            </w:ins>
            <w:ins w:id="53" w:author="DARREN CHUA DONG SHENG" w:date="2023-09-17T00:46:00Z">
              <w:r>
                <w:t xml:space="preserve"> majority of the debugging time, however, th</w:t>
              </w:r>
            </w:ins>
            <w:ins w:id="54" w:author="DARREN CHUA DONG SHENG" w:date="2023-09-17T00:47:00Z">
              <w:r>
                <w:t>ese issues were subsequently solved</w:t>
              </w:r>
            </w:ins>
            <w:ins w:id="55" w:author="DARREN CHUA DONG SHENG" w:date="2023-09-17T00:48:00Z">
              <w:r>
                <w:t xml:space="preserve"> utilising console.log () as well as p5.js references,</w:t>
              </w:r>
            </w:ins>
            <w:ins w:id="56" w:author="DARREN CHUA DONG SHENG" w:date="2023-09-17T00:46:00Z">
              <w:r>
                <w:t xml:space="preserve"> which lead to the successful display of the chart. As for the visual elements, the initial </w:t>
              </w:r>
            </w:ins>
            <w:ins w:id="57" w:author="DARREN CHUA DONG SHENG" w:date="2023-09-17T00:47:00Z">
              <w:r>
                <w:t>bubble chart lacked many information, I solved</w:t>
              </w:r>
            </w:ins>
            <w:ins w:id="58" w:author="DARREN CHUA DONG SHENG" w:date="2023-09-17T00:48:00Z">
              <w:r>
                <w:t xml:space="preserve"> this by implementing many changes that were described in the previous question.</w:t>
              </w:r>
            </w:ins>
          </w:p>
        </w:tc>
      </w:tr>
      <w:tr w:rsidR="00DA03AE" w:rsidRPr="002C0074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Pr="002C0074" w:rsidRDefault="00F6106C">
            <w:pPr>
              <w:pStyle w:val="Body"/>
              <w:rPr>
                <w:lang w:val="en-SG"/>
                <w:rPrChange w:id="59" w:author="DARREN CHUA DONG SHENG" w:date="2023-09-16T22:53:00Z">
                  <w:rPr/>
                </w:rPrChange>
              </w:rPr>
            </w:pPr>
            <w:r w:rsidRPr="002C0074">
              <w:rPr>
                <w:b/>
                <w:bCs/>
                <w:sz w:val="28"/>
                <w:szCs w:val="28"/>
                <w:lang w:val="en-SG"/>
                <w:rPrChange w:id="60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>What are you planning to do over the next few weeks?</w:t>
            </w:r>
          </w:p>
        </w:tc>
      </w:tr>
      <w:tr w:rsidR="00DA03AE" w:rsidRPr="002C0074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FE599D5" w:rsidR="00DA03AE" w:rsidRPr="002C0074" w:rsidRDefault="0068336C">
            <w:ins w:id="61" w:author="DARREN CHUA DONG SHENG" w:date="2023-09-17T00:48:00Z">
              <w:r>
                <w:t>I plan to further refine th</w:t>
              </w:r>
            </w:ins>
            <w:ins w:id="62" w:author="DARREN CHUA DONG SHENG" w:date="2023-09-17T00:49:00Z">
              <w:r>
                <w:t>e other charts in the data visualisation app, as well as to implement my very own extension, which will be a stacked area chart.</w:t>
              </w:r>
            </w:ins>
          </w:p>
        </w:tc>
      </w:tr>
      <w:tr w:rsidR="00DA03AE" w:rsidRPr="002C0074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Pr="002C0074" w:rsidRDefault="00F6106C">
            <w:pPr>
              <w:pStyle w:val="Body"/>
              <w:rPr>
                <w:lang w:val="en-SG"/>
                <w:rPrChange w:id="63" w:author="DARREN CHUA DONG SHENG" w:date="2023-09-16T22:53:00Z">
                  <w:rPr/>
                </w:rPrChange>
              </w:rPr>
            </w:pPr>
            <w:r w:rsidRPr="002C0074">
              <w:rPr>
                <w:b/>
                <w:bCs/>
                <w:sz w:val="28"/>
                <w:szCs w:val="28"/>
                <w:lang w:val="en-SG"/>
                <w:rPrChange w:id="64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>Are you on target to successfully complete your project? If you aren’t on target</w:t>
            </w:r>
            <w:r w:rsidR="001E07A7" w:rsidRPr="002C0074">
              <w:rPr>
                <w:b/>
                <w:bCs/>
                <w:sz w:val="28"/>
                <w:szCs w:val="28"/>
                <w:lang w:val="en-SG"/>
                <w:rPrChange w:id="65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>,</w:t>
            </w:r>
            <w:r w:rsidRPr="002C0074">
              <w:rPr>
                <w:b/>
                <w:bCs/>
                <w:sz w:val="28"/>
                <w:szCs w:val="28"/>
                <w:lang w:val="en-SG"/>
                <w:rPrChange w:id="66" w:author="DARREN CHUA DONG SHENG" w:date="2023-09-16T22:53:00Z">
                  <w:rPr>
                    <w:b/>
                    <w:bCs/>
                    <w:sz w:val="28"/>
                    <w:szCs w:val="28"/>
                  </w:rPr>
                </w:rPrChange>
              </w:rPr>
              <w:t xml:space="preserve"> how will you address the issue?</w:t>
            </w:r>
          </w:p>
        </w:tc>
      </w:tr>
      <w:tr w:rsidR="00DA03AE" w:rsidRPr="002C0074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1A64B52" w:rsidR="00DA03AE" w:rsidRPr="002C0074" w:rsidRDefault="0068336C">
            <w:ins w:id="67" w:author="DARREN CHUA DONG SHENG" w:date="2023-09-17T00:49:00Z">
              <w:r>
                <w:lastRenderedPageBreak/>
                <w:t xml:space="preserve">I am currently on target to </w:t>
              </w:r>
            </w:ins>
            <w:ins w:id="68" w:author="DARREN CHUA DONG SHENG" w:date="2023-09-17T00:53:00Z">
              <w:r w:rsidR="00537AB6">
                <w:t>successfully</w:t>
              </w:r>
            </w:ins>
            <w:ins w:id="69" w:author="DARREN CHUA DONG SHENG" w:date="2023-09-17T00:49:00Z">
              <w:r>
                <w:t xml:space="preserve"> complete the project on time</w:t>
              </w:r>
            </w:ins>
            <w:ins w:id="70" w:author="DARREN CHUA DONG SHENG" w:date="2023-09-17T00:53:00Z">
              <w:r w:rsidR="00537AB6">
                <w:t xml:space="preserve">, as according to </w:t>
              </w:r>
            </w:ins>
            <w:ins w:id="71" w:author="DARREN CHUA DONG SHENG" w:date="2023-09-17T00:54:00Z">
              <w:r w:rsidR="00537AB6">
                <w:t>the gnatt chart.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C6CD2" w14:textId="77777777" w:rsidR="00C70595" w:rsidRPr="002C0074" w:rsidRDefault="00C70595">
      <w:r w:rsidRPr="002C0074">
        <w:separator/>
      </w:r>
    </w:p>
  </w:endnote>
  <w:endnote w:type="continuationSeparator" w:id="0">
    <w:p w14:paraId="6069D2EF" w14:textId="77777777" w:rsidR="00C70595" w:rsidRPr="002C0074" w:rsidRDefault="00C70595">
      <w:r w:rsidRPr="002C007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Pr="002C0074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9C04" w14:textId="77777777" w:rsidR="00C70595" w:rsidRPr="002C0074" w:rsidRDefault="00C70595">
      <w:r w:rsidRPr="002C0074">
        <w:separator/>
      </w:r>
    </w:p>
  </w:footnote>
  <w:footnote w:type="continuationSeparator" w:id="0">
    <w:p w14:paraId="13EF53FD" w14:textId="77777777" w:rsidR="00C70595" w:rsidRPr="002C0074" w:rsidRDefault="00C70595">
      <w:r w:rsidRPr="002C007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Pr="002C0074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REN CHUA DONG SHENG">
    <w15:presenceInfo w15:providerId="AD" w15:userId="S::tdp011@sim.edu.sg::2915e782-0ff0-47fd-81a9-ee69e4543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62F26"/>
    <w:rsid w:val="000E402C"/>
    <w:rsid w:val="001E07A7"/>
    <w:rsid w:val="002C0074"/>
    <w:rsid w:val="002E1075"/>
    <w:rsid w:val="003B061E"/>
    <w:rsid w:val="00485B0F"/>
    <w:rsid w:val="00537AB6"/>
    <w:rsid w:val="0068336C"/>
    <w:rsid w:val="00697F49"/>
    <w:rsid w:val="00731FE9"/>
    <w:rsid w:val="007B7988"/>
    <w:rsid w:val="008857D5"/>
    <w:rsid w:val="009A12AB"/>
    <w:rsid w:val="00A33EA9"/>
    <w:rsid w:val="00A7714D"/>
    <w:rsid w:val="00AF2170"/>
    <w:rsid w:val="00C0695F"/>
    <w:rsid w:val="00C70595"/>
    <w:rsid w:val="00DA03AE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C00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355</Words>
  <Characters>1656</Characters>
  <Application>Microsoft Office Word</Application>
  <DocSecurity>0</DocSecurity>
  <Lines>97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DARREN CHUA DONG SHENG</cp:lastModifiedBy>
  <cp:revision>9</cp:revision>
  <dcterms:created xsi:type="dcterms:W3CDTF">2019-09-13T14:46:00Z</dcterms:created>
  <dcterms:modified xsi:type="dcterms:W3CDTF">2023-09-16T18:18:00Z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4c8f96935ddf6d58317914fd4a8eb1db6167b5746fe943d2108a04223b22a4ac</vt:lpwstr>
  </property>
</Properties>
</file>