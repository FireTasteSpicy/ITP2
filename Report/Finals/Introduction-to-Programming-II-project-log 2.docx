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0C75" w14:textId="77777777" w:rsidR="00DA03AE" w:rsidRDefault="00F6106C">
      <w:pPr>
        <w:pStyle w:val="Title"/>
      </w:pPr>
      <w:r>
        <w:t xml:space="preserve">Introduction to Programming </w:t>
      </w:r>
      <w:r w:rsidR="001E07A7">
        <w:t xml:space="preserve">II </w:t>
      </w:r>
      <w:r>
        <w:t>Project Log</w:t>
      </w:r>
    </w:p>
    <w:p w14:paraId="5287BCD8" w14:textId="77777777" w:rsidR="00DA03AE" w:rsidRDefault="00DA03AE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DA03AE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 xml:space="preserve">Project </w:t>
            </w:r>
            <w:r w:rsidR="001E07A7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4AE93E2E" w:rsidR="005A3A6C" w:rsidRDefault="005A3A6C">
            <w:ins w:id="0" w:author="DARREN CHUA DONG SHENG" w:date="2023-09-17T02:17:00Z">
              <w:r>
                <w:t xml:space="preserve">Data </w:t>
              </w:r>
              <w:proofErr w:type="spellStart"/>
              <w:r>
                <w:t>Visualisation</w:t>
              </w:r>
              <w:proofErr w:type="spellEnd"/>
              <w:r>
                <w:t xml:space="preserve"> Application</w:t>
              </w:r>
            </w:ins>
          </w:p>
        </w:tc>
      </w:tr>
      <w:tr w:rsidR="00DA03AE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5C8F1760" w:rsidR="00DA03AE" w:rsidRDefault="005A3A6C">
            <w:ins w:id="1" w:author="DARREN CHUA DONG SHENG" w:date="2023-09-17T02:18:00Z">
              <w:r>
                <w:t>Topic 8</w:t>
              </w:r>
            </w:ins>
          </w:p>
        </w:tc>
      </w:tr>
      <w:tr w:rsidR="00DA03AE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DA03AE" w14:paraId="6C3AF0CE" w14:textId="77777777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68C23" w14:textId="77777777" w:rsidR="00DA03AE" w:rsidRDefault="00DA03AE"/>
        </w:tc>
      </w:tr>
      <w:tr w:rsidR="00DA03AE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DA03AE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5483D" w14:textId="77777777" w:rsidR="00DA03AE" w:rsidRDefault="00DA03AE"/>
        </w:tc>
      </w:tr>
      <w:tr w:rsidR="00DA03AE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DA03AE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E48F9" w14:textId="77777777" w:rsidR="00DA03AE" w:rsidRDefault="00DA03AE"/>
        </w:tc>
      </w:tr>
      <w:tr w:rsidR="00DA03AE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</w:t>
            </w:r>
            <w:r w:rsidR="001E07A7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how will you address the issue?</w:t>
            </w:r>
          </w:p>
        </w:tc>
      </w:tr>
      <w:tr w:rsidR="00DA03AE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77777777" w:rsidR="00DA03AE" w:rsidRDefault="00DA03AE"/>
        </w:tc>
      </w:tr>
    </w:tbl>
    <w:p w14:paraId="1E15E615" w14:textId="77777777" w:rsidR="00DA03AE" w:rsidRDefault="00DA03AE">
      <w:pPr>
        <w:pStyle w:val="Body"/>
      </w:pPr>
    </w:p>
    <w:sectPr w:rsidR="00DA03A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353FF" w14:textId="77777777" w:rsidR="003130EB" w:rsidRDefault="003130EB">
      <w:r>
        <w:separator/>
      </w:r>
    </w:p>
  </w:endnote>
  <w:endnote w:type="continuationSeparator" w:id="0">
    <w:p w14:paraId="289CAB6D" w14:textId="77777777" w:rsidR="003130EB" w:rsidRDefault="00313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DFB0" w14:textId="77777777" w:rsidR="00DA03AE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1D871" w14:textId="77777777" w:rsidR="003130EB" w:rsidRDefault="003130EB">
      <w:r>
        <w:separator/>
      </w:r>
    </w:p>
  </w:footnote>
  <w:footnote w:type="continuationSeparator" w:id="0">
    <w:p w14:paraId="166146F6" w14:textId="77777777" w:rsidR="003130EB" w:rsidRDefault="003130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97A07" w14:textId="77777777" w:rsidR="00DA03AE" w:rsidRDefault="00DA03AE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RREN CHUA DONG SHENG">
    <w15:presenceInfo w15:providerId="AD" w15:userId="S::tdp011@sim.edu.sg::2915e782-0ff0-47fd-81a9-ee69e45434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AE"/>
    <w:rsid w:val="001E07A7"/>
    <w:rsid w:val="003130EB"/>
    <w:rsid w:val="005A3A6C"/>
    <w:rsid w:val="00731FE9"/>
    <w:rsid w:val="00C0695F"/>
    <w:rsid w:val="00DA03AE"/>
    <w:rsid w:val="00F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9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5F"/>
    <w:rPr>
      <w:sz w:val="18"/>
      <w:szCs w:val="18"/>
      <w:lang w:val="en-US" w:eastAsia="en-US"/>
    </w:rPr>
  </w:style>
  <w:style w:type="paragraph" w:styleId="Revision">
    <w:name w:val="Revision"/>
    <w:hidden/>
    <w:uiPriority w:val="99"/>
    <w:semiHidden/>
    <w:rsid w:val="005A3A6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FF7612-13F3-DB4B-9B0E-2A2A03AA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68</Words>
  <Characters>322</Characters>
  <Application>Microsoft Office Word</Application>
  <DocSecurity>0</DocSecurity>
  <Lines>18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of London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DARREN CHUA DONG SHENG</cp:lastModifiedBy>
  <cp:revision>4</cp:revision>
  <dcterms:created xsi:type="dcterms:W3CDTF">2019-09-13T14:46:00Z</dcterms:created>
  <dcterms:modified xsi:type="dcterms:W3CDTF">2023-09-16T18:18:00Z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c3348e7ac351a2802c12c089429d31e5d67e10ddbae30f49c3a75e6bca919c28</vt:lpwstr>
  </property>
</Properties>
</file>