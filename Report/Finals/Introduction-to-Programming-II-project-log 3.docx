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Pr="00150AB4" w:rsidRDefault="00F6106C">
      <w:pPr>
        <w:pStyle w:val="Title"/>
        <w:rPr>
          <w:lang w:val="en-SG"/>
          <w:rPrChange w:id="0" w:author="DARREN CHUA DONG SHENG" w:date="2023-09-17T23:04:00Z">
            <w:rPr/>
          </w:rPrChange>
        </w:rPr>
      </w:pPr>
      <w:r w:rsidRPr="00150AB4">
        <w:rPr>
          <w:lang w:val="en-SG"/>
          <w:rPrChange w:id="1" w:author="DARREN CHUA DONG SHENG" w:date="2023-09-17T23:04:00Z">
            <w:rPr/>
          </w:rPrChange>
        </w:rPr>
        <w:t xml:space="preserve">Introduction to Programming </w:t>
      </w:r>
      <w:r w:rsidR="001E07A7" w:rsidRPr="00150AB4">
        <w:rPr>
          <w:lang w:val="en-SG"/>
          <w:rPrChange w:id="2" w:author="DARREN CHUA DONG SHENG" w:date="2023-09-17T23:04:00Z">
            <w:rPr/>
          </w:rPrChange>
        </w:rPr>
        <w:t xml:space="preserve">II </w:t>
      </w:r>
      <w:r w:rsidRPr="00150AB4">
        <w:rPr>
          <w:lang w:val="en-SG"/>
          <w:rPrChange w:id="3" w:author="DARREN CHUA DONG SHENG" w:date="2023-09-17T23:04:00Z">
            <w:rPr/>
          </w:rPrChange>
        </w:rPr>
        <w:t>Project Log</w:t>
      </w:r>
    </w:p>
    <w:p w14:paraId="5287BCD8" w14:textId="77777777" w:rsidR="00DA03AE" w:rsidRPr="00150AB4" w:rsidRDefault="00DA03AE">
      <w:pPr>
        <w:pStyle w:val="Body"/>
        <w:rPr>
          <w:lang w:val="en-SG"/>
          <w:rPrChange w:id="4" w:author="DARREN CHUA DONG SHENG" w:date="2023-09-17T23:04:00Z">
            <w:rPr/>
          </w:rPrChange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:rsidRPr="00150AB4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Pr="00150AB4" w:rsidRDefault="00F6106C">
            <w:pPr>
              <w:pStyle w:val="TableStyle2"/>
              <w:rPr>
                <w:lang w:val="en-SG"/>
                <w:rPrChange w:id="5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6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Project </w:t>
            </w:r>
            <w:r w:rsidR="001E07A7" w:rsidRPr="00150AB4">
              <w:rPr>
                <w:b/>
                <w:bCs/>
                <w:sz w:val="28"/>
                <w:szCs w:val="28"/>
                <w:lang w:val="en-SG"/>
                <w:rPrChange w:id="7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t</w:t>
            </w:r>
            <w:r w:rsidRPr="00150AB4">
              <w:rPr>
                <w:b/>
                <w:bCs/>
                <w:sz w:val="28"/>
                <w:szCs w:val="28"/>
                <w:lang w:val="en-SG"/>
                <w:rPrChange w:id="8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36D473D6" w:rsidR="00DA03AE" w:rsidRPr="00150AB4" w:rsidRDefault="00150AB4">
            <w:ins w:id="9" w:author="DARREN CHUA DONG SHENG" w:date="2023-09-17T23:04:00Z">
              <w:r w:rsidRPr="00150AB4">
                <w:t>Data Visualisation Application</w:t>
              </w:r>
            </w:ins>
          </w:p>
        </w:tc>
      </w:tr>
      <w:tr w:rsidR="00DA03AE" w:rsidRPr="00150AB4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Pr="00150AB4" w:rsidRDefault="00F6106C">
            <w:pPr>
              <w:pStyle w:val="TableStyle2"/>
              <w:rPr>
                <w:lang w:val="en-SG"/>
                <w:rPrChange w:id="10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11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4122F2DF" w:rsidR="00DA03AE" w:rsidRPr="00150AB4" w:rsidRDefault="00150AB4">
            <w:ins w:id="12" w:author="DARREN CHUA DONG SHENG" w:date="2023-09-17T23:04:00Z">
              <w:r>
                <w:t>Topic 9</w:t>
              </w:r>
            </w:ins>
          </w:p>
        </w:tc>
      </w:tr>
      <w:tr w:rsidR="00DA03AE" w:rsidRPr="00150AB4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Pr="00150AB4" w:rsidRDefault="00F6106C">
            <w:pPr>
              <w:pStyle w:val="Body"/>
              <w:rPr>
                <w:lang w:val="en-SG"/>
                <w:rPrChange w:id="13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14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What progress have you made this topic? </w:t>
            </w:r>
          </w:p>
        </w:tc>
      </w:tr>
      <w:tr w:rsidR="00DA03AE" w:rsidRPr="00150AB4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5BDF4876" w:rsidR="00DA03AE" w:rsidRPr="00150AB4" w:rsidRDefault="00150AB4">
            <w:ins w:id="15" w:author="DARREN CHUA DONG SHENG" w:date="2023-09-17T23:07:00Z">
              <w:r>
                <w:t>I have implemented improvements to the pie chart</w:t>
              </w:r>
            </w:ins>
            <w:ins w:id="16" w:author="DARREN CHUA DONG SHENG" w:date="2023-09-17T23:15:00Z">
              <w:r w:rsidR="00167771">
                <w:t xml:space="preserve"> (Tech Diversity: Race)</w:t>
              </w:r>
            </w:ins>
            <w:ins w:id="17" w:author="DARREN CHUA DONG SHENG" w:date="2023-09-17T23:07:00Z">
              <w:r>
                <w:t xml:space="preserve"> as well as </w:t>
              </w:r>
            </w:ins>
            <w:ins w:id="18" w:author="DARREN CHUA DONG SHENG" w:date="2023-09-17T23:14:00Z">
              <w:r w:rsidR="00167771">
                <w:t xml:space="preserve">the stacked bar chart </w:t>
              </w:r>
            </w:ins>
            <w:ins w:id="19" w:author="DARREN CHUA DONG SHENG" w:date="2023-09-17T23:15:00Z">
              <w:r w:rsidR="00167771">
                <w:t xml:space="preserve">(Tech Diversity: Gender). </w:t>
              </w:r>
            </w:ins>
            <w:ins w:id="20" w:author="DARREN CHUA DONG SHENG" w:date="2023-09-17T23:18:00Z">
              <w:r w:rsidR="007E750B">
                <w:t xml:space="preserve">For the pie chart, </w:t>
              </w:r>
            </w:ins>
            <w:ins w:id="21" w:author="DARREN CHUA DONG SHENG" w:date="2023-09-17T23:53:00Z">
              <w:r w:rsidR="00811720">
                <w:t xml:space="preserve">three enhancements were implemented, the first is a dynamic animation that triggers upon switching companies, adjusting the pie slices to represent </w:t>
              </w:r>
            </w:ins>
            <w:ins w:id="22" w:author="DARREN CHUA DONG SHENG" w:date="2023-09-17T23:54:00Z">
              <w:r w:rsidR="00811720">
                <w:t xml:space="preserve">the new percentages. The second is </w:t>
              </w:r>
            </w:ins>
            <w:ins w:id="23" w:author="DARREN CHUA DONG SHENG" w:date="2023-09-17T23:23:00Z">
              <w:r w:rsidR="007E750B">
                <w:t xml:space="preserve">a </w:t>
              </w:r>
            </w:ins>
            <w:ins w:id="24" w:author="DARREN CHUA DONG SHENG" w:date="2023-09-17T23:44:00Z">
              <w:r w:rsidR="005D72E7">
                <w:t xml:space="preserve">3D </w:t>
              </w:r>
            </w:ins>
            <w:ins w:id="25" w:author="DARREN CHUA DONG SHENG" w:date="2023-09-17T23:23:00Z">
              <w:r w:rsidR="007E750B">
                <w:t xml:space="preserve">pop-up </w:t>
              </w:r>
            </w:ins>
            <w:ins w:id="26" w:author="DARREN CHUA DONG SHENG" w:date="2023-09-17T23:24:00Z">
              <w:r w:rsidR="007E750B">
                <w:t>animation</w:t>
              </w:r>
            </w:ins>
            <w:ins w:id="27" w:author="DARREN CHUA DONG SHENG" w:date="2023-09-17T23:54:00Z">
              <w:r w:rsidR="00B21D1C">
                <w:t xml:space="preserve"> triggered upon m</w:t>
              </w:r>
            </w:ins>
            <w:ins w:id="28" w:author="DARREN CHUA DONG SHENG" w:date="2023-09-17T23:24:00Z">
              <w:r w:rsidR="007E750B">
                <w:t>ouseover</w:t>
              </w:r>
            </w:ins>
            <w:ins w:id="29" w:author="DARREN CHUA DONG SHENG" w:date="2023-09-17T23:44:00Z">
              <w:r w:rsidR="005D72E7">
                <w:t xml:space="preserve">, </w:t>
              </w:r>
            </w:ins>
            <w:ins w:id="30" w:author="DARREN CHUA DONG SHENG" w:date="2023-09-17T23:54:00Z">
              <w:r w:rsidR="00B21D1C">
                <w:t xml:space="preserve">which also enlarges the </w:t>
              </w:r>
            </w:ins>
            <w:ins w:id="31" w:author="DARREN CHUA DONG SHENG" w:date="2023-09-17T23:44:00Z">
              <w:r w:rsidR="005D72E7">
                <w:t>legend of the corresponding category</w:t>
              </w:r>
            </w:ins>
            <w:ins w:id="32" w:author="DARREN CHUA DONG SHENG" w:date="2023-09-17T23:24:00Z">
              <w:r w:rsidR="007E750B">
                <w:t>.</w:t>
              </w:r>
            </w:ins>
            <w:ins w:id="33" w:author="DARREN CHUA DONG SHENG" w:date="2023-09-17T23:44:00Z">
              <w:r w:rsidR="005D72E7">
                <w:t xml:space="preserve"> For the stacked bar chart, I have implemented </w:t>
              </w:r>
            </w:ins>
            <w:ins w:id="34" w:author="DARREN CHUA DONG SHENG" w:date="2023-09-17T23:47:00Z">
              <w:r w:rsidR="005D72E7">
                <w:t xml:space="preserve">two </w:t>
              </w:r>
            </w:ins>
            <w:ins w:id="35" w:author="DARREN CHUA DONG SHENG" w:date="2023-09-17T23:55:00Z">
              <w:r w:rsidR="00B21D1C">
                <w:t>enhancements. The first is</w:t>
              </w:r>
            </w:ins>
            <w:ins w:id="36" w:author="DARREN CHUA DONG SHENG" w:date="2023-09-17T23:47:00Z">
              <w:r w:rsidR="005D72E7">
                <w:t xml:space="preserve"> </w:t>
              </w:r>
            </w:ins>
            <w:ins w:id="37" w:author="DARREN CHUA DONG SHENG" w:date="2023-09-17T23:44:00Z">
              <w:r w:rsidR="005D72E7">
                <w:t>a</w:t>
              </w:r>
            </w:ins>
            <w:ins w:id="38" w:author="DARREN CHUA DONG SHENG" w:date="2023-09-17T23:55:00Z">
              <w:r w:rsidR="00B21D1C">
                <w:t>n interactive</w:t>
              </w:r>
            </w:ins>
            <w:ins w:id="39" w:author="DARREN CHUA DONG SHENG" w:date="2023-09-17T23:47:00Z">
              <w:r w:rsidR="005D72E7">
                <w:t xml:space="preserve"> </w:t>
              </w:r>
            </w:ins>
            <w:ins w:id="40" w:author="DARREN CHUA DONG SHENG" w:date="2023-09-17T23:45:00Z">
              <w:r w:rsidR="005D72E7">
                <w:t>function</w:t>
              </w:r>
            </w:ins>
            <w:ins w:id="41" w:author="DARREN CHUA DONG SHENG" w:date="2023-09-17T23:47:00Z">
              <w:r w:rsidR="005D72E7">
                <w:t xml:space="preserve"> </w:t>
              </w:r>
            </w:ins>
            <w:ins w:id="42" w:author="DARREN CHUA DONG SHENG" w:date="2023-09-17T23:45:00Z">
              <w:r w:rsidR="005D72E7">
                <w:t xml:space="preserve">where the percentage will be displayed </w:t>
              </w:r>
            </w:ins>
            <w:ins w:id="43" w:author="DARREN CHUA DONG SHENG" w:date="2023-09-17T23:47:00Z">
              <w:r w:rsidR="005D72E7">
                <w:t>upon mouseover</w:t>
              </w:r>
            </w:ins>
            <w:ins w:id="44" w:author="DARREN CHUA DONG SHENG" w:date="2023-09-17T23:55:00Z">
              <w:r w:rsidR="00B21D1C">
                <w:t>. The second is</w:t>
              </w:r>
            </w:ins>
            <w:ins w:id="45" w:author="DARREN CHUA DONG SHENG" w:date="2023-09-17T23:47:00Z">
              <w:r w:rsidR="005D72E7">
                <w:t xml:space="preserve"> </w:t>
              </w:r>
            </w:ins>
            <w:ins w:id="46" w:author="DARREN CHUA DONG SHENG" w:date="2023-09-17T23:48:00Z">
              <w:r w:rsidR="005D72E7">
                <w:t>a starting animation where the bar will gradually fill up to a total of 100%</w:t>
              </w:r>
            </w:ins>
            <w:ins w:id="47" w:author="DARREN CHUA DONG SHENG" w:date="2023-09-17T23:47:00Z">
              <w:r w:rsidR="005D72E7">
                <w:t>,</w:t>
              </w:r>
            </w:ins>
            <w:ins w:id="48" w:author="DARREN CHUA DONG SHENG" w:date="2023-09-18T00:10:00Z">
              <w:r w:rsidR="00765C45">
                <w:t xml:space="preserve"> I had also done some basic stability testing using the “performance” tab</w:t>
              </w:r>
            </w:ins>
            <w:ins w:id="49" w:author="DARREN CHUA DONG SHENG" w:date="2023-09-18T00:11:00Z">
              <w:r w:rsidR="00765C45">
                <w:t xml:space="preserve"> to measure CPU and memory usage, which most of the visualisations did not show signs of resource overutilisation.</w:t>
              </w:r>
            </w:ins>
          </w:p>
        </w:tc>
      </w:tr>
      <w:tr w:rsidR="00DA03AE" w:rsidRPr="00150AB4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Pr="00150AB4" w:rsidRDefault="00F6106C">
            <w:pPr>
              <w:pStyle w:val="Body"/>
              <w:rPr>
                <w:lang w:val="en-SG"/>
                <w:rPrChange w:id="50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51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What problems have you faced and were you able to solve them?</w:t>
            </w:r>
          </w:p>
        </w:tc>
      </w:tr>
      <w:tr w:rsidR="00DA03AE" w:rsidRPr="00150AB4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CE125F2" w:rsidR="00DA03AE" w:rsidRPr="00150AB4" w:rsidRDefault="00811720">
            <w:ins w:id="52" w:author="DARREN CHUA DONG SHENG" w:date="2023-09-17T23:48:00Z">
              <w:r>
                <w:t xml:space="preserve">I </w:t>
              </w:r>
            </w:ins>
            <w:ins w:id="53" w:author="DARREN CHUA DONG SHENG" w:date="2023-09-18T03:27:00Z">
              <w:r w:rsidR="00D36EE7">
                <w:t>encountered</w:t>
              </w:r>
            </w:ins>
            <w:ins w:id="54" w:author="DARREN CHUA DONG SHENG" w:date="2023-09-17T23:48:00Z">
              <w:r>
                <w:t xml:space="preserve"> many problems while attempting to implement </w:t>
              </w:r>
            </w:ins>
            <w:ins w:id="55" w:author="DARREN CHUA DONG SHENG" w:date="2023-09-17T23:52:00Z">
              <w:r>
                <w:t xml:space="preserve">the </w:t>
              </w:r>
            </w:ins>
            <w:ins w:id="56" w:author="DARREN CHUA DONG SHENG" w:date="2023-09-17T23:56:00Z">
              <w:r w:rsidR="00F67B2C">
                <w:t>dynamic animation</w:t>
              </w:r>
            </w:ins>
            <w:ins w:id="57" w:author="DARREN CHUA DONG SHENG" w:date="2023-09-18T03:27:00Z">
              <w:r w:rsidR="00D36EE7">
                <w:t>, particularly in variable referencing within the “</w:t>
              </w:r>
              <w:proofErr w:type="spellStart"/>
              <w:r w:rsidR="00D36EE7">
                <w:t>TechDiv</w:t>
              </w:r>
            </w:ins>
            <w:ins w:id="58" w:author="DARREN CHUA DONG SHENG" w:date="2023-09-18T03:28:00Z">
              <w:r w:rsidR="00D36EE7">
                <w:t>ersityRace</w:t>
              </w:r>
              <w:proofErr w:type="spellEnd"/>
              <w:r w:rsidR="00D36EE7">
                <w:t xml:space="preserve">” instance. Initially, I mainly referenced </w:t>
              </w:r>
            </w:ins>
            <w:ins w:id="59" w:author="DARREN CHUA DONG SHENG" w:date="2023-09-18T00:09:00Z">
              <w:r w:rsidR="00E72B5C">
                <w:t xml:space="preserve">variables with </w:t>
              </w:r>
            </w:ins>
            <w:ins w:id="60" w:author="DARREN CHUA DONG SHENG" w:date="2023-09-18T00:12:00Z">
              <w:r w:rsidR="00BD4121">
                <w:t>“</w:t>
              </w:r>
            </w:ins>
            <w:ins w:id="61" w:author="DARREN CHUA DONG SHENG" w:date="2023-09-18T00:09:00Z">
              <w:r w:rsidR="00E72B5C">
                <w:t>this.</w:t>
              </w:r>
            </w:ins>
            <w:ins w:id="62" w:author="DARREN CHUA DONG SHENG" w:date="2023-09-18T00:12:00Z">
              <w:r w:rsidR="00BD4121">
                <w:t>”</w:t>
              </w:r>
            </w:ins>
            <w:ins w:id="63" w:author="DARREN CHUA DONG SHENG" w:date="2023-09-18T00:09:00Z">
              <w:r w:rsidR="00E72B5C">
                <w:t xml:space="preserve"> </w:t>
              </w:r>
            </w:ins>
            <w:ins w:id="64" w:author="DARREN CHUA DONG SHENG" w:date="2023-09-18T03:28:00Z">
              <w:r w:rsidR="00D36EE7">
                <w:t xml:space="preserve"> Keyword, which caused many issues. However</w:t>
              </w:r>
            </w:ins>
            <w:ins w:id="65" w:author="DARREN CHUA DONG SHENG" w:date="2023-09-18T03:29:00Z">
              <w:r w:rsidR="00D36EE7">
                <w:t>, it was o</w:t>
              </w:r>
            </w:ins>
            <w:ins w:id="66" w:author="DARREN CHUA DONG SHENG" w:date="2023-09-18T00:09:00Z">
              <w:r w:rsidR="00E72B5C">
                <w:t xml:space="preserve">nly after reading through the </w:t>
              </w:r>
              <w:r w:rsidR="00EF6E9B">
                <w:t>JavaScript</w:t>
              </w:r>
              <w:r w:rsidR="00E72B5C">
                <w:t xml:space="preserve"> documentation</w:t>
              </w:r>
            </w:ins>
            <w:ins w:id="67" w:author="DARREN CHUA DONG SHENG" w:date="2023-09-18T03:29:00Z">
              <w:r w:rsidR="00D36EE7">
                <w:t>,</w:t>
              </w:r>
            </w:ins>
            <w:ins w:id="68" w:author="DARREN CHUA DONG SHENG" w:date="2023-09-18T00:09:00Z">
              <w:r w:rsidR="00E72B5C">
                <w:t xml:space="preserve"> I </w:t>
              </w:r>
            </w:ins>
            <w:ins w:id="69" w:author="DARREN CHUA DONG SHENG" w:date="2023-09-18T03:29:00Z">
              <w:r w:rsidR="00D36EE7">
                <w:t xml:space="preserve">discovered that I had to </w:t>
              </w:r>
            </w:ins>
            <w:ins w:id="70" w:author="DARREN CHUA DONG SHENG" w:date="2023-09-18T03:30:00Z">
              <w:r w:rsidR="00D36EE7">
                <w:t>use “</w:t>
              </w:r>
            </w:ins>
            <w:ins w:id="71" w:author="DARREN CHUA DONG SHENG" w:date="2023-09-18T00:09:00Z">
              <w:r w:rsidR="00E72B5C">
                <w:t>self.</w:t>
              </w:r>
            </w:ins>
            <w:ins w:id="72" w:author="DARREN CHUA DONG SHENG" w:date="2023-09-18T00:12:00Z">
              <w:r w:rsidR="00BD4121">
                <w:t>”</w:t>
              </w:r>
            </w:ins>
            <w:ins w:id="73" w:author="DARREN CHUA DONG SHENG" w:date="2023-09-18T00:09:00Z">
              <w:r w:rsidR="00E72B5C">
                <w:t xml:space="preserve"> instead to refer to the specific value</w:t>
              </w:r>
            </w:ins>
            <w:ins w:id="74" w:author="DARREN CHUA DONG SHENG" w:date="2023-09-18T03:30:00Z">
              <w:r w:rsidR="00D36EE7">
                <w:t xml:space="preserve"> and variable</w:t>
              </w:r>
            </w:ins>
            <w:ins w:id="75" w:author="DARREN CHUA DONG SHENG" w:date="2023-09-18T00:09:00Z">
              <w:r w:rsidR="00E72B5C">
                <w:t xml:space="preserve"> I wanted.</w:t>
              </w:r>
            </w:ins>
            <w:ins w:id="76" w:author="DARREN CHUA DONG SHENG" w:date="2023-09-18T03:30:00Z">
              <w:r w:rsidR="00D36EE7">
                <w:t xml:space="preserve"> The problem was eventually solved and allowed me to proceed with the implementation of the animation.</w:t>
              </w:r>
            </w:ins>
          </w:p>
        </w:tc>
      </w:tr>
      <w:tr w:rsidR="00DA03AE" w:rsidRPr="00150AB4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Pr="00150AB4" w:rsidRDefault="00F6106C">
            <w:pPr>
              <w:pStyle w:val="Body"/>
              <w:rPr>
                <w:lang w:val="en-SG"/>
                <w:rPrChange w:id="77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78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What are you planning to do over the next few weeks?</w:t>
            </w:r>
          </w:p>
        </w:tc>
      </w:tr>
      <w:tr w:rsidR="00DA03AE" w:rsidRPr="00150AB4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545DC877" w:rsidR="00DA03AE" w:rsidRPr="00150AB4" w:rsidRDefault="00765C45">
            <w:ins w:id="79" w:author="DARREN CHUA DONG SHENG" w:date="2023-09-18T00:10:00Z">
              <w:r>
                <w:t xml:space="preserve">In the next few weeks, I am planning to add more comments </w:t>
              </w:r>
            </w:ins>
            <w:ins w:id="80" w:author="DARREN CHUA DONG SHENG" w:date="2023-09-18T00:11:00Z">
              <w:r>
                <w:t>to</w:t>
              </w:r>
            </w:ins>
            <w:ins w:id="81" w:author="DARREN CHUA DONG SHENG" w:date="2023-09-18T00:10:00Z">
              <w:r>
                <w:t xml:space="preserve"> my code, as well as t</w:t>
              </w:r>
            </w:ins>
            <w:ins w:id="82" w:author="DARREN CHUA DONG SHENG" w:date="2023-09-18T00:12:00Z">
              <w:r>
                <w:t xml:space="preserve">o test my code extensively to ensure that it functions properly. And to debug the code if any issues </w:t>
              </w:r>
              <w:r w:rsidR="00BD4121">
                <w:t>occur</w:t>
              </w:r>
              <w:r>
                <w:t xml:space="preserve"> during testing.</w:t>
              </w:r>
            </w:ins>
          </w:p>
        </w:tc>
      </w:tr>
      <w:tr w:rsidR="00DA03AE" w:rsidRPr="00150AB4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Pr="00150AB4" w:rsidRDefault="00F6106C">
            <w:pPr>
              <w:pStyle w:val="Body"/>
              <w:rPr>
                <w:lang w:val="en-SG"/>
                <w:rPrChange w:id="83" w:author="DARREN CHUA DONG SHENG" w:date="2023-09-17T23:04:00Z">
                  <w:rPr/>
                </w:rPrChange>
              </w:rPr>
            </w:pPr>
            <w:r w:rsidRPr="00150AB4">
              <w:rPr>
                <w:b/>
                <w:bCs/>
                <w:sz w:val="28"/>
                <w:szCs w:val="28"/>
                <w:lang w:val="en-SG"/>
                <w:rPrChange w:id="84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Are you on target to successfully complete your project? If you aren’t on target</w:t>
            </w:r>
            <w:r w:rsidR="001E07A7" w:rsidRPr="00150AB4">
              <w:rPr>
                <w:b/>
                <w:bCs/>
                <w:sz w:val="28"/>
                <w:szCs w:val="28"/>
                <w:lang w:val="en-SG"/>
                <w:rPrChange w:id="85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>,</w:t>
            </w:r>
            <w:r w:rsidRPr="00150AB4">
              <w:rPr>
                <w:b/>
                <w:bCs/>
                <w:sz w:val="28"/>
                <w:szCs w:val="28"/>
                <w:lang w:val="en-SG"/>
                <w:rPrChange w:id="86" w:author="DARREN CHUA DONG SHENG" w:date="2023-09-17T23:04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 how will you address the issue?</w:t>
            </w:r>
          </w:p>
        </w:tc>
      </w:tr>
      <w:tr w:rsidR="00DA03AE" w:rsidRPr="00150AB4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477DF122" w:rsidR="00DA03AE" w:rsidRPr="00150AB4" w:rsidRDefault="00765C45">
            <w:ins w:id="87" w:author="DARREN CHUA DONG SHENG" w:date="2023-09-18T00:12:00Z">
              <w:r>
                <w:lastRenderedPageBreak/>
                <w:t>I am currently on target to complete my project.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9C3A" w14:textId="77777777" w:rsidR="00E0163B" w:rsidRPr="00150AB4" w:rsidRDefault="00E0163B">
      <w:r w:rsidRPr="00150AB4">
        <w:separator/>
      </w:r>
    </w:p>
  </w:endnote>
  <w:endnote w:type="continuationSeparator" w:id="0">
    <w:p w14:paraId="6DBBA5E6" w14:textId="77777777" w:rsidR="00E0163B" w:rsidRPr="00150AB4" w:rsidRDefault="00E0163B">
      <w:r w:rsidRPr="00150A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Pr="00150AB4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91BD" w14:textId="77777777" w:rsidR="00E0163B" w:rsidRPr="00150AB4" w:rsidRDefault="00E0163B">
      <w:r w:rsidRPr="00150AB4">
        <w:separator/>
      </w:r>
    </w:p>
  </w:footnote>
  <w:footnote w:type="continuationSeparator" w:id="0">
    <w:p w14:paraId="4186A77B" w14:textId="77777777" w:rsidR="00E0163B" w:rsidRPr="00150AB4" w:rsidRDefault="00E0163B">
      <w:r w:rsidRPr="00150AB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Pr="00150AB4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REN CHUA DONG SHENG">
    <w15:presenceInfo w15:providerId="AD" w15:userId="S::tdp011@sim.edu.sg::2915e782-0ff0-47fd-81a9-ee69e4543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57AA2"/>
    <w:rsid w:val="00150AB4"/>
    <w:rsid w:val="00167771"/>
    <w:rsid w:val="001E07A7"/>
    <w:rsid w:val="00402F42"/>
    <w:rsid w:val="005D72E7"/>
    <w:rsid w:val="00731FE9"/>
    <w:rsid w:val="00765C45"/>
    <w:rsid w:val="007E750B"/>
    <w:rsid w:val="00811720"/>
    <w:rsid w:val="00B21D1C"/>
    <w:rsid w:val="00BD4121"/>
    <w:rsid w:val="00C0695F"/>
    <w:rsid w:val="00D36EE7"/>
    <w:rsid w:val="00DA03AE"/>
    <w:rsid w:val="00E0163B"/>
    <w:rsid w:val="00E72B5C"/>
    <w:rsid w:val="00EF6E9B"/>
    <w:rsid w:val="00F6106C"/>
    <w:rsid w:val="00F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150A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360</Words>
  <Characters>1683</Characters>
  <Application>Microsoft Office Word</Application>
  <DocSecurity>0</DocSecurity>
  <Lines>99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DARREN CHUA DONG SHENG</cp:lastModifiedBy>
  <cp:revision>12</cp:revision>
  <dcterms:created xsi:type="dcterms:W3CDTF">2019-09-13T14:46:00Z</dcterms:created>
  <dcterms:modified xsi:type="dcterms:W3CDTF">2023-09-17T19:30:00Z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ab0ca76999881c92badd2d5f336194697e97b3fcd065b9ae57c6f1d8c2017741</vt:lpwstr>
  </property>
</Properties>
</file>