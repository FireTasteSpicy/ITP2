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Pr="00DC4D90" w:rsidRDefault="00F6106C">
      <w:pPr>
        <w:pStyle w:val="Title"/>
        <w:rPr>
          <w:lang w:val="en-SG"/>
          <w:rPrChange w:id="0" w:author="DARREN CHUA DONG SHENG" w:date="2023-09-18T03:26:00Z">
            <w:rPr/>
          </w:rPrChange>
        </w:rPr>
      </w:pPr>
      <w:r w:rsidRPr="00DC4D90">
        <w:rPr>
          <w:lang w:val="en-SG"/>
          <w:rPrChange w:id="1" w:author="DARREN CHUA DONG SHENG" w:date="2023-09-18T03:26:00Z">
            <w:rPr/>
          </w:rPrChange>
        </w:rPr>
        <w:t xml:space="preserve">Introduction to Programming </w:t>
      </w:r>
      <w:r w:rsidR="001E07A7" w:rsidRPr="00DC4D90">
        <w:rPr>
          <w:lang w:val="en-SG"/>
          <w:rPrChange w:id="2" w:author="DARREN CHUA DONG SHENG" w:date="2023-09-18T03:26:00Z">
            <w:rPr/>
          </w:rPrChange>
        </w:rPr>
        <w:t xml:space="preserve">II </w:t>
      </w:r>
      <w:r w:rsidRPr="00DC4D90">
        <w:rPr>
          <w:lang w:val="en-SG"/>
          <w:rPrChange w:id="3" w:author="DARREN CHUA DONG SHENG" w:date="2023-09-18T03:26:00Z">
            <w:rPr/>
          </w:rPrChange>
        </w:rPr>
        <w:t>Project Log</w:t>
      </w:r>
    </w:p>
    <w:p w14:paraId="5287BCD8" w14:textId="77777777" w:rsidR="00DA03AE" w:rsidRPr="00DC4D90" w:rsidRDefault="00DA03AE">
      <w:pPr>
        <w:pStyle w:val="Body"/>
        <w:rPr>
          <w:lang w:val="en-SG"/>
          <w:rPrChange w:id="4" w:author="DARREN CHUA DONG SHENG" w:date="2023-09-18T03:26:00Z">
            <w:rPr/>
          </w:rPrChange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:rsidRPr="00DC4D90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Pr="00DC4D90" w:rsidRDefault="00F6106C">
            <w:pPr>
              <w:pStyle w:val="TableStyle2"/>
              <w:rPr>
                <w:lang w:val="en-SG"/>
                <w:rPrChange w:id="5" w:author="DARREN CHUA DONG SHENG" w:date="2023-09-18T03:26:00Z">
                  <w:rPr/>
                </w:rPrChange>
              </w:rPr>
            </w:pPr>
            <w:r w:rsidRPr="00DC4D90">
              <w:rPr>
                <w:b/>
                <w:bCs/>
                <w:sz w:val="28"/>
                <w:szCs w:val="28"/>
                <w:lang w:val="en-SG"/>
                <w:rPrChange w:id="6" w:author="DARREN CHUA DONG SHENG" w:date="2023-09-18T03:26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Project </w:t>
            </w:r>
            <w:r w:rsidR="001E07A7" w:rsidRPr="00DC4D90">
              <w:rPr>
                <w:b/>
                <w:bCs/>
                <w:sz w:val="28"/>
                <w:szCs w:val="28"/>
                <w:lang w:val="en-SG"/>
                <w:rPrChange w:id="7" w:author="DARREN CHUA DONG SHENG" w:date="2023-09-18T03:26:00Z">
                  <w:rPr>
                    <w:b/>
                    <w:bCs/>
                    <w:sz w:val="28"/>
                    <w:szCs w:val="28"/>
                  </w:rPr>
                </w:rPrChange>
              </w:rPr>
              <w:t>t</w:t>
            </w:r>
            <w:r w:rsidRPr="00DC4D90">
              <w:rPr>
                <w:b/>
                <w:bCs/>
                <w:sz w:val="28"/>
                <w:szCs w:val="28"/>
                <w:lang w:val="en-SG"/>
                <w:rPrChange w:id="8" w:author="DARREN CHUA DONG SHENG" w:date="2023-09-18T03:26:00Z">
                  <w:rPr>
                    <w:b/>
                    <w:bCs/>
                    <w:sz w:val="28"/>
                    <w:szCs w:val="28"/>
                  </w:rPr>
                </w:rPrChange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1D70BA20" w:rsidR="00DA03AE" w:rsidRPr="00DC4D90" w:rsidRDefault="00DC4D90">
            <w:ins w:id="9" w:author="DARREN CHUA DONG SHENG" w:date="2023-09-18T03:26:00Z">
              <w:r w:rsidRPr="00DC4D90">
                <w:t>Data Visualisation Application</w:t>
              </w:r>
            </w:ins>
          </w:p>
        </w:tc>
      </w:tr>
      <w:tr w:rsidR="00DA03AE" w:rsidRPr="00DC4D90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Pr="00DC4D90" w:rsidRDefault="00F6106C">
            <w:pPr>
              <w:pStyle w:val="TableStyle2"/>
              <w:rPr>
                <w:lang w:val="en-SG"/>
                <w:rPrChange w:id="10" w:author="DARREN CHUA DONG SHENG" w:date="2023-09-18T03:26:00Z">
                  <w:rPr/>
                </w:rPrChange>
              </w:rPr>
            </w:pPr>
            <w:r w:rsidRPr="00DC4D90">
              <w:rPr>
                <w:b/>
                <w:bCs/>
                <w:sz w:val="28"/>
                <w:szCs w:val="28"/>
                <w:lang w:val="en-SG"/>
                <w:rPrChange w:id="11" w:author="DARREN CHUA DONG SHENG" w:date="2023-09-18T03:26:00Z">
                  <w:rPr>
                    <w:b/>
                    <w:bCs/>
                    <w:sz w:val="28"/>
                    <w:szCs w:val="28"/>
                  </w:rPr>
                </w:rPrChange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2B43C976" w:rsidR="00DA03AE" w:rsidRPr="00DC4D90" w:rsidRDefault="00DC4D90">
            <w:ins w:id="12" w:author="DARREN CHUA DONG SHENG" w:date="2023-09-18T03:26:00Z">
              <w:r>
                <w:t>Topic 10</w:t>
              </w:r>
            </w:ins>
          </w:p>
        </w:tc>
      </w:tr>
      <w:tr w:rsidR="00DA03AE" w:rsidRPr="00DC4D90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Pr="00DC4D90" w:rsidRDefault="00F6106C">
            <w:pPr>
              <w:pStyle w:val="Body"/>
              <w:rPr>
                <w:lang w:val="en-SG"/>
                <w:rPrChange w:id="13" w:author="DARREN CHUA DONG SHENG" w:date="2023-09-18T03:26:00Z">
                  <w:rPr/>
                </w:rPrChange>
              </w:rPr>
            </w:pPr>
            <w:r w:rsidRPr="00DC4D90">
              <w:rPr>
                <w:b/>
                <w:bCs/>
                <w:sz w:val="28"/>
                <w:szCs w:val="28"/>
                <w:lang w:val="en-SG"/>
                <w:rPrChange w:id="14" w:author="DARREN CHUA DONG SHENG" w:date="2023-09-18T03:26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What progress have you made this topic? </w:t>
            </w:r>
          </w:p>
        </w:tc>
      </w:tr>
      <w:tr w:rsidR="00DA03AE" w:rsidRPr="00DC4D90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518DA27A" w:rsidR="00DA03AE" w:rsidRPr="00DC4D90" w:rsidRDefault="00DC4D90">
            <w:ins w:id="15" w:author="DARREN CHUA DONG SHENG" w:date="2023-09-18T03:26:00Z">
              <w:r>
                <w:t xml:space="preserve">I have added extensive comments </w:t>
              </w:r>
            </w:ins>
            <w:ins w:id="16" w:author="DARREN CHUA DONG SHENG" w:date="2023-09-18T03:30:00Z">
              <w:r>
                <w:t xml:space="preserve">throughout the files to ensure proper documentation and readability. I have also </w:t>
              </w:r>
            </w:ins>
            <w:ins w:id="17" w:author="DARREN CHUA DONG SHENG" w:date="2023-09-18T03:31:00Z">
              <w:r>
                <w:t>designed a user test,</w:t>
              </w:r>
            </w:ins>
            <w:ins w:id="18" w:author="DARREN CHUA DONG SHENG" w:date="2023-09-18T03:35:00Z">
              <w:r>
                <w:t xml:space="preserve"> with the purpose </w:t>
              </w:r>
            </w:ins>
            <w:ins w:id="19" w:author="DARREN CHUA DONG SHENG" w:date="2023-09-18T03:37:00Z">
              <w:r w:rsidR="00417D32">
                <w:t>of</w:t>
              </w:r>
            </w:ins>
            <w:ins w:id="20" w:author="DARREN CHUA DONG SHENG" w:date="2023-09-18T03:35:00Z">
              <w:r>
                <w:t xml:space="preserve"> </w:t>
              </w:r>
            </w:ins>
            <w:ins w:id="21" w:author="DARREN CHUA DONG SHENG" w:date="2023-09-18T03:37:00Z">
              <w:r w:rsidR="00417D32">
                <w:t>validating</w:t>
              </w:r>
            </w:ins>
            <w:ins w:id="22" w:author="DARREN CHUA DONG SHENG" w:date="2023-09-18T03:35:00Z">
              <w:r>
                <w:t xml:space="preserve"> the functionality a</w:t>
              </w:r>
            </w:ins>
            <w:ins w:id="23" w:author="DARREN CHUA DONG SHENG" w:date="2023-09-18T03:36:00Z">
              <w:r>
                <w:t xml:space="preserve">nd enhancements applied to each </w:t>
              </w:r>
              <w:r w:rsidR="00417D32">
                <w:t>extension within the data visualisation application. The test is structured to include the scenario,</w:t>
              </w:r>
            </w:ins>
            <w:ins w:id="24" w:author="DARREN CHUA DONG SHENG" w:date="2023-09-18T03:37:00Z">
              <w:r w:rsidR="00417D32">
                <w:t xml:space="preserve"> the instructions and the expected output. The users will be able to validate if the application is working as intended. To gath</w:t>
              </w:r>
            </w:ins>
            <w:ins w:id="25" w:author="DARREN CHUA DONG SHENG" w:date="2023-09-18T03:38:00Z">
              <w:r w:rsidR="00417D32">
                <w:t xml:space="preserve">er feedback, I’ve asked for 10 users to conduct the user acceptance testing, where I subsequently compiled the data into a single report, including </w:t>
              </w:r>
            </w:ins>
            <w:ins w:id="26" w:author="DARREN CHUA DONG SHENG" w:date="2023-09-18T03:39:00Z">
              <w:r w:rsidR="00417D32">
                <w:t>both quantitative and qualitative data gathered within the report.</w:t>
              </w:r>
            </w:ins>
          </w:p>
        </w:tc>
      </w:tr>
      <w:tr w:rsidR="00DA03AE" w:rsidRPr="00DC4D90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Pr="00DC4D90" w:rsidRDefault="00F6106C">
            <w:pPr>
              <w:pStyle w:val="Body"/>
              <w:rPr>
                <w:lang w:val="en-SG"/>
                <w:rPrChange w:id="27" w:author="DARREN CHUA DONG SHENG" w:date="2023-09-18T03:26:00Z">
                  <w:rPr/>
                </w:rPrChange>
              </w:rPr>
            </w:pPr>
            <w:r w:rsidRPr="00DC4D90">
              <w:rPr>
                <w:b/>
                <w:bCs/>
                <w:sz w:val="28"/>
                <w:szCs w:val="28"/>
                <w:lang w:val="en-SG"/>
                <w:rPrChange w:id="28" w:author="DARREN CHUA DONG SHENG" w:date="2023-09-18T03:26:00Z">
                  <w:rPr>
                    <w:b/>
                    <w:bCs/>
                    <w:sz w:val="28"/>
                    <w:szCs w:val="28"/>
                  </w:rPr>
                </w:rPrChange>
              </w:rPr>
              <w:t>What problems have you faced and were you able to solve them?</w:t>
            </w:r>
          </w:p>
        </w:tc>
      </w:tr>
      <w:tr w:rsidR="00DA03AE" w:rsidRPr="00DC4D90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504F33E0" w:rsidR="00DA03AE" w:rsidRPr="00DC4D90" w:rsidRDefault="00417D32">
            <w:ins w:id="29" w:author="DARREN CHUA DONG SHENG" w:date="2023-09-18T03:40:00Z">
              <w:r>
                <w:t xml:space="preserve">One problem occurred while I was self-testing the application, </w:t>
              </w:r>
            </w:ins>
            <w:ins w:id="30" w:author="DARREN CHUA DONG SHENG" w:date="2023-09-18T03:41:00Z">
              <w:r>
                <w:t>the stacked area chart had certain areas where upon clicking the mouse, it automatically goes into one selected category. I was subsequently able to de</w:t>
              </w:r>
            </w:ins>
            <w:ins w:id="31" w:author="DARREN CHUA DONG SHENG" w:date="2023-09-18T03:42:00Z">
              <w:r>
                <w:t xml:space="preserve">bug using console.log and fix the problem before the main user testing. </w:t>
              </w:r>
            </w:ins>
          </w:p>
        </w:tc>
      </w:tr>
      <w:tr w:rsidR="00DA03AE" w:rsidRPr="00DC4D90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Pr="00DC4D90" w:rsidRDefault="00F6106C">
            <w:pPr>
              <w:pStyle w:val="Body"/>
              <w:rPr>
                <w:lang w:val="en-SG"/>
                <w:rPrChange w:id="32" w:author="DARREN CHUA DONG SHENG" w:date="2023-09-18T03:26:00Z">
                  <w:rPr/>
                </w:rPrChange>
              </w:rPr>
            </w:pPr>
            <w:r w:rsidRPr="00DC4D90">
              <w:rPr>
                <w:b/>
                <w:bCs/>
                <w:sz w:val="28"/>
                <w:szCs w:val="28"/>
                <w:lang w:val="en-SG"/>
                <w:rPrChange w:id="33" w:author="DARREN CHUA DONG SHENG" w:date="2023-09-18T03:26:00Z">
                  <w:rPr>
                    <w:b/>
                    <w:bCs/>
                    <w:sz w:val="28"/>
                    <w:szCs w:val="28"/>
                  </w:rPr>
                </w:rPrChange>
              </w:rPr>
              <w:t>What are you planning to do over the next few weeks?</w:t>
            </w:r>
          </w:p>
        </w:tc>
      </w:tr>
      <w:tr w:rsidR="00DA03AE" w:rsidRPr="00DC4D90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482A88F6" w:rsidR="00DA03AE" w:rsidRPr="00DC4D90" w:rsidRDefault="00417D32">
            <w:ins w:id="34" w:author="DARREN CHUA DONG SHENG" w:date="2023-09-18T03:43:00Z">
              <w:r>
                <w:t>While user testing, two users came up with some ideas to further enhance the extensions that I haven’t thought of,</w:t>
              </w:r>
              <w:r>
                <w:t xml:space="preserve"> if time permits, I will be implementing those enhancements within the application.</w:t>
              </w:r>
            </w:ins>
          </w:p>
        </w:tc>
      </w:tr>
      <w:tr w:rsidR="00DA03AE" w:rsidRPr="00DC4D90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Pr="00DC4D90" w:rsidRDefault="00F6106C">
            <w:pPr>
              <w:pStyle w:val="Body"/>
              <w:rPr>
                <w:lang w:val="en-SG"/>
                <w:rPrChange w:id="35" w:author="DARREN CHUA DONG SHENG" w:date="2023-09-18T03:26:00Z">
                  <w:rPr/>
                </w:rPrChange>
              </w:rPr>
            </w:pPr>
            <w:r w:rsidRPr="00DC4D90">
              <w:rPr>
                <w:b/>
                <w:bCs/>
                <w:sz w:val="28"/>
                <w:szCs w:val="28"/>
                <w:lang w:val="en-SG"/>
                <w:rPrChange w:id="36" w:author="DARREN CHUA DONG SHENG" w:date="2023-09-18T03:26:00Z">
                  <w:rPr>
                    <w:b/>
                    <w:bCs/>
                    <w:sz w:val="28"/>
                    <w:szCs w:val="28"/>
                  </w:rPr>
                </w:rPrChange>
              </w:rPr>
              <w:t>Are you on target to successfully complete your project? If you aren’t on target</w:t>
            </w:r>
            <w:r w:rsidR="001E07A7" w:rsidRPr="00DC4D90">
              <w:rPr>
                <w:b/>
                <w:bCs/>
                <w:sz w:val="28"/>
                <w:szCs w:val="28"/>
                <w:lang w:val="en-SG"/>
                <w:rPrChange w:id="37" w:author="DARREN CHUA DONG SHENG" w:date="2023-09-18T03:26:00Z">
                  <w:rPr>
                    <w:b/>
                    <w:bCs/>
                    <w:sz w:val="28"/>
                    <w:szCs w:val="28"/>
                  </w:rPr>
                </w:rPrChange>
              </w:rPr>
              <w:t>,</w:t>
            </w:r>
            <w:r w:rsidRPr="00DC4D90">
              <w:rPr>
                <w:b/>
                <w:bCs/>
                <w:sz w:val="28"/>
                <w:szCs w:val="28"/>
                <w:lang w:val="en-SG"/>
                <w:rPrChange w:id="38" w:author="DARREN CHUA DONG SHENG" w:date="2023-09-18T03:26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 how will you address the issue?</w:t>
            </w:r>
          </w:p>
        </w:tc>
      </w:tr>
      <w:tr w:rsidR="00DA03AE" w:rsidRPr="00DC4D90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6F48A07C" w:rsidR="00DA03AE" w:rsidRPr="00DC4D90" w:rsidRDefault="00417D32">
            <w:ins w:id="39" w:author="DARREN CHUA DONG SHENG" w:date="2023-09-18T03:43:00Z">
              <w:r>
                <w:lastRenderedPageBreak/>
                <w:t>I am currently on target to complete the project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4140" w14:textId="77777777" w:rsidR="00C40C59" w:rsidRPr="00DC4D90" w:rsidRDefault="00C40C59">
      <w:r w:rsidRPr="00DC4D90">
        <w:separator/>
      </w:r>
    </w:p>
  </w:endnote>
  <w:endnote w:type="continuationSeparator" w:id="0">
    <w:p w14:paraId="1ECF638C" w14:textId="77777777" w:rsidR="00C40C59" w:rsidRPr="00DC4D90" w:rsidRDefault="00C40C59">
      <w:r w:rsidRPr="00DC4D9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Pr="00DC4D90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5F13" w14:textId="77777777" w:rsidR="00C40C59" w:rsidRPr="00DC4D90" w:rsidRDefault="00C40C59">
      <w:r w:rsidRPr="00DC4D90">
        <w:separator/>
      </w:r>
    </w:p>
  </w:footnote>
  <w:footnote w:type="continuationSeparator" w:id="0">
    <w:p w14:paraId="1CC01BCA" w14:textId="77777777" w:rsidR="00C40C59" w:rsidRPr="00DC4D90" w:rsidRDefault="00C40C59">
      <w:r w:rsidRPr="00DC4D9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Pr="00DC4D90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REN CHUA DONG SHENG">
    <w15:presenceInfo w15:providerId="AD" w15:userId="S::tdp011@sim.edu.sg::2915e782-0ff0-47fd-81a9-ee69e4543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417D32"/>
    <w:rsid w:val="00731FE9"/>
    <w:rsid w:val="00C0695F"/>
    <w:rsid w:val="00C40C59"/>
    <w:rsid w:val="00DA03AE"/>
    <w:rsid w:val="00DC4D90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DC4D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1302</Characters>
  <Application>Microsoft Office Word</Application>
  <DocSecurity>0</DocSecurity>
  <Lines>76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DARREN CHUA DONG SHENG</cp:lastModifiedBy>
  <cp:revision>4</cp:revision>
  <dcterms:created xsi:type="dcterms:W3CDTF">2019-09-13T14:46:00Z</dcterms:created>
  <dcterms:modified xsi:type="dcterms:W3CDTF">2023-09-17T19:43:00Z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d4762ab53afa9357a98f2af607dd085fb6e1677fd6f38ecf582db32270df1815</vt:lpwstr>
  </property>
</Properties>
</file>